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0E258C" w14:textId="77777777" w:rsidR="00211C25" w:rsidRDefault="00211C25" w:rsidP="004E1AED">
      <w:pPr>
        <w:pStyle w:val="Title"/>
        <w:rPr>
          <w:color w:val="2C2C2C" w:themeColor="text1"/>
        </w:rPr>
      </w:pPr>
    </w:p>
    <w:p w14:paraId="45E730F2" w14:textId="64EBDAA5" w:rsidR="006F777B" w:rsidRPr="000903F1" w:rsidRDefault="00041D86" w:rsidP="004E1AED">
      <w:pPr>
        <w:pStyle w:val="Title"/>
        <w:rPr>
          <w:color w:val="2C2C2C" w:themeColor="text1"/>
        </w:rPr>
      </w:pPr>
      <w:r>
        <w:rPr>
          <w:color w:val="2C2C2C" w:themeColor="text1"/>
        </w:rPr>
        <w:t>Automobile Pricing</w:t>
      </w:r>
    </w:p>
    <w:p w14:paraId="3B35DD75" w14:textId="2C4E41CC" w:rsidR="00194DF6" w:rsidRPr="000903F1" w:rsidRDefault="000903F1" w:rsidP="000903F1">
      <w:pPr>
        <w:pStyle w:val="Heading2"/>
        <w:rPr>
          <w:rStyle w:val="Heading2Char"/>
        </w:rPr>
      </w:pPr>
      <w:r>
        <w:t>Introduction</w:t>
      </w:r>
    </w:p>
    <w:p w14:paraId="4A11F242" w14:textId="2D786185" w:rsidR="004E1AED" w:rsidRDefault="001A1ED0" w:rsidP="00725981">
      <w:r>
        <w:t xml:space="preserve">Purchasing a vehicle is often a stressful endeavor, especially when it comes to determining </w:t>
      </w:r>
      <w:proofErr w:type="gramStart"/>
      <w:r>
        <w:t>whether or not</w:t>
      </w:r>
      <w:proofErr w:type="gramEnd"/>
      <w:r>
        <w:t xml:space="preserve"> a vehicle you’re interested in is appropriately priced. There are myriad factors that come into play, such as fuel efficiency, weight, even style; it would thus be useful to have a means of estimating a vehicle’s worth based upon its attributes. Armed with such information, an individual could gain the upper hand in negotiation on price.</w:t>
      </w:r>
    </w:p>
    <w:p w14:paraId="0CCCF24E" w14:textId="5DDFB2E0" w:rsidR="001A1ED0" w:rsidRDefault="001A1ED0" w:rsidP="00725981">
      <w:r>
        <w:t xml:space="preserve">Using the data from the 1985 Ward’s Automotive Yearbook, which itself is collected from three other sources – </w:t>
      </w:r>
      <w:r w:rsidRPr="001A1ED0">
        <w:t>1985 Model Impor</w:t>
      </w:r>
      <w:r>
        <w:t>t Car and Truck Specifications (</w:t>
      </w:r>
      <w:r w:rsidRPr="001A1ED0">
        <w:t>1985 Ward's Automotive Yearbook</w:t>
      </w:r>
      <w:r>
        <w:t>); Personal Auto Manuals (</w:t>
      </w:r>
      <w:r w:rsidRPr="001A1ED0">
        <w:t>Insurance Services Office, 160 Water Street, New York, NY 10038</w:t>
      </w:r>
      <w:r>
        <w:t>); and Insurance Collision Report</w:t>
      </w:r>
      <w:r w:rsidRPr="001A1ED0">
        <w:t xml:space="preserve"> </w:t>
      </w:r>
      <w:r>
        <w:t>(</w:t>
      </w:r>
      <w:r w:rsidRPr="001A1ED0">
        <w:t>Insurance Institute for Highway Safety, Watergate 600, Washington, DC 20037</w:t>
      </w:r>
      <w:r>
        <w:t xml:space="preserve">) – our goal was to </w:t>
      </w:r>
      <w:r w:rsidR="00D86F34">
        <w:t xml:space="preserve">investigate the data, find the significant determinants of the vehicle’s price, then use those factors to build a model that would be able to reasonably predict the price of a given </w:t>
      </w:r>
      <w:ins w:id="0" w:author="Caroll Rodriguez" w:date="2018-06-14T20:30:00Z">
        <w:r w:rsidR="00B317D4">
          <w:t xml:space="preserve">make of </w:t>
        </w:r>
      </w:ins>
      <w:r w:rsidR="00D86F34">
        <w:t>vehicle.</w:t>
      </w:r>
    </w:p>
    <w:p w14:paraId="00D4B540" w14:textId="7E7BBDBF" w:rsidR="000B5D4F" w:rsidRPr="000903F1" w:rsidRDefault="000B5D4F" w:rsidP="000B5D4F">
      <w:pPr>
        <w:pStyle w:val="Heading2"/>
        <w:rPr>
          <w:rStyle w:val="Heading2Char"/>
        </w:rPr>
      </w:pPr>
      <w:r>
        <w:t>Exploratory Analysis</w:t>
      </w:r>
    </w:p>
    <w:p w14:paraId="53251F42" w14:textId="2B425928" w:rsidR="000B5D4F" w:rsidRDefault="00C06C8C" w:rsidP="000B5D4F">
      <w:r>
        <w:t xml:space="preserve">We began by examining the factors available to us in the data set: we found 9 physical car attributes, such as make, model, engine location, and curb-weight; 14 performance attributes, including fuel type, aspiration, engine size, horsepower, and miles-per-gallon for both city and highway; 2 insurance risk attributes, normalized losses and </w:t>
      </w:r>
      <w:proofErr w:type="spellStart"/>
      <w:r>
        <w:t>symboling</w:t>
      </w:r>
      <w:proofErr w:type="spellEnd"/>
      <w:r>
        <w:t xml:space="preserve"> (an indicator of insurance risk rating); and price, which we will be using as our response variable.</w:t>
      </w:r>
    </w:p>
    <w:p w14:paraId="2B6320EF" w14:textId="14D29A91" w:rsidR="00C06C8C" w:rsidRDefault="006A65D9" w:rsidP="000B5D4F">
      <w:ins w:id="1" w:author="Caroll Rodriguez" w:date="2018-06-14T20:39:00Z"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92032" behindDoc="0" locked="0" layoutInCell="1" allowOverlap="1" wp14:anchorId="374DFC84" wp14:editId="383CAF79">
                  <wp:simplePos x="0" y="0"/>
                  <wp:positionH relativeFrom="column">
                    <wp:posOffset>2943225</wp:posOffset>
                  </wp:positionH>
                  <wp:positionV relativeFrom="paragraph">
                    <wp:posOffset>768350</wp:posOffset>
                  </wp:positionV>
                  <wp:extent cx="3448050" cy="238125"/>
                  <wp:effectExtent l="0" t="0" r="0" b="9525"/>
                  <wp:wrapSquare wrapText="bothSides"/>
                  <wp:docPr id="1" name="Text Box 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3448050" cy="23812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486DE0F7" w14:textId="13D8099E" w:rsidR="006A65D9" w:rsidRPr="00BB7BBC" w:rsidRDefault="006A65D9" w:rsidP="006A65D9">
                              <w:pPr>
                                <w:pStyle w:val="Caption"/>
                                <w:rPr>
                                  <w:rFonts w:ascii="Arial" w:hAnsi="Arial" w:cs="Arial"/>
                                  <w:noProof/>
                                  <w:color w:val="44546A"/>
                                </w:rPr>
                                <w:pPrChange w:id="2" w:author="Caroll Rodriguez" w:date="2018-06-14T20:39:00Z">
                                  <w:pPr/>
                                </w:pPrChange>
                              </w:pPr>
                              <w:ins w:id="3" w:author="Caroll Rodriguez" w:date="2018-06-14T20:39:00Z">
                                <w:r>
                                  <w:t xml:space="preserve">Figure </w:t>
                                </w:r>
                                <w:r>
                                  <w:fldChar w:fldCharType="begin"/>
                                </w:r>
                                <w:r>
                                  <w:instrText xml:space="preserve"> SEQ Figure \* ARABIC </w:instrText>
                                </w:r>
                              </w:ins>
                              <w:r>
                                <w:fldChar w:fldCharType="separate"/>
                              </w:r>
                              <w:ins w:id="4" w:author="Caroll Rodriguez" w:date="2018-06-14T20:42:00Z">
                                <w:r>
                                  <w:rPr>
                                    <w:noProof/>
                                  </w:rPr>
                                  <w:t>1</w:t>
                                </w:r>
                              </w:ins>
                              <w:ins w:id="5" w:author="Caroll Rodriguez" w:date="2018-06-14T20:39:00Z">
                                <w:r>
                                  <w:fldChar w:fldCharType="end"/>
                                </w:r>
                              </w:ins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type w14:anchorId="374DFC84" id="_x0000_t202" coordsize="21600,21600" o:spt="202" path="m,l,21600r21600,l21600,xe">
                  <v:stroke joinstyle="miter"/>
                  <v:path gradientshapeok="t" o:connecttype="rect"/>
                </v:shapetype>
                <v:shape id="Text Box 1" o:spid="_x0000_s1026" type="#_x0000_t202" style="position:absolute;margin-left:231.75pt;margin-top:60.5pt;width:271.5pt;height:18.75pt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" stroked="f">
                  <v:textbox inset="0,0,0,0">
                    <w:txbxContent>
                      <w:p w14:paraId="486DE0F7" w14:textId="13D8099E" w:rsidR="006A65D9" w:rsidRPr="00BB7BBC" w:rsidRDefault="006A65D9" w:rsidP="006A65D9">
                        <w:pPr>
                          <w:pStyle w:val="Caption"/>
                          <w:rPr>
                            <w:rFonts w:ascii="Arial" w:hAnsi="Arial" w:cs="Arial"/>
                            <w:noProof/>
                            <w:color w:val="44546A"/>
                          </w:rPr>
                          <w:pPrChange w:id="6" w:author="Caroll Rodriguez" w:date="2018-06-14T20:39:00Z">
                            <w:pPr/>
                          </w:pPrChange>
                        </w:pPr>
                        <w:ins w:id="7" w:author="Caroll Rodriguez" w:date="2018-06-14T20:39:00Z">
                          <w:r>
                            <w:t xml:space="preserve">Figure </w:t>
                          </w:r>
                          <w:r>
                            <w:fldChar w:fldCharType="begin"/>
                          </w:r>
                          <w:r>
                            <w:instrText xml:space="preserve"> SEQ Figure \* ARABIC </w:instrText>
                          </w:r>
                        </w:ins>
                        <w:r>
                          <w:fldChar w:fldCharType="separate"/>
                        </w:r>
                        <w:ins w:id="8" w:author="Caroll Rodriguez" w:date="2018-06-14T20:42:00Z">
                          <w:r>
                            <w:rPr>
                              <w:noProof/>
                            </w:rPr>
                            <w:t>1</w:t>
                          </w:r>
                        </w:ins>
                        <w:ins w:id="9" w:author="Caroll Rodriguez" w:date="2018-06-14T20:39:00Z">
                          <w:r>
                            <w:fldChar w:fldCharType="end"/>
                          </w:r>
                        </w:ins>
                      </w:p>
                    </w:txbxContent>
                  </v:textbox>
                  <w10:wrap type="square"/>
                </v:shape>
              </w:pict>
            </mc:Fallback>
          </mc:AlternateContent>
        </w:r>
      </w:ins>
      <w:r w:rsidR="00C06C8C">
        <w:t xml:space="preserve">We then began looking through the data itself. We found that a </w:t>
      </w:r>
      <w:del w:id="10" w:author="Caroll Rodriguez" w:date="2018-06-14T20:31:00Z">
        <w:r w:rsidR="00C06C8C" w:rsidDel="00B317D4">
          <w:delText xml:space="preserve">number </w:delText>
        </w:r>
      </w:del>
      <w:ins w:id="11" w:author="Caroll Rodriguez" w:date="2018-06-14T20:31:00Z">
        <w:r w:rsidR="00B317D4">
          <w:t>41</w:t>
        </w:r>
        <w:r w:rsidR="00B317D4">
          <w:t xml:space="preserve"> </w:t>
        </w:r>
      </w:ins>
      <w:del w:id="12" w:author="Caroll Rodriguez" w:date="2018-06-14T20:31:00Z">
        <w:r w:rsidR="00C06C8C" w:rsidDel="00B317D4">
          <w:delText xml:space="preserve">of </w:delText>
        </w:r>
      </w:del>
      <w:r w:rsidR="00C06C8C">
        <w:t xml:space="preserve">records were missing values for the Normalized Losses variable; </w:t>
      </w:r>
      <w:r w:rsidR="003D7D79">
        <w:t>we chose to remove the</w:t>
      </w:r>
      <w:ins w:id="13" w:author="Caroll Rodriguez" w:date="2018-06-14T20:31:00Z">
        <w:r w:rsidR="00B317D4">
          <w:t xml:space="preserve"> variable</w:t>
        </w:r>
      </w:ins>
      <w:r w:rsidR="003D7D79">
        <w:t xml:space="preserve"> </w:t>
      </w:r>
      <w:del w:id="14" w:author="Caroll Rodriguez" w:date="2018-06-14T20:33:00Z">
        <w:r w:rsidR="003D7D79" w:rsidDel="00B317D4">
          <w:delText>records missing this field</w:delText>
        </w:r>
      </w:del>
      <w:ins w:id="15" w:author="Caroll Rodriguez" w:date="2018-06-14T20:33:00Z">
        <w:r w:rsidR="00B317D4">
          <w:t>from the dataset</w:t>
        </w:r>
      </w:ins>
      <w:r w:rsidR="003D7D79">
        <w:t>, as with so many missing it, it would be insufficiently reliable to include in our analysis.</w:t>
      </w:r>
    </w:p>
    <w:p w14:paraId="664CCCD4" w14:textId="1519AB70" w:rsidR="00041D86" w:rsidRDefault="00041D86" w:rsidP="000B5D4F">
      <w:r>
        <w:rPr>
          <w:rFonts w:ascii="Arial" w:hAnsi="Arial" w:cs="Arial"/>
          <w:noProof/>
          <w:color w:val="44546A"/>
        </w:rPr>
        <w:drawing>
          <wp:anchor distT="0" distB="0" distL="114300" distR="114300" simplePos="0" relativeHeight="251685888" behindDoc="0" locked="0" layoutInCell="1" allowOverlap="1" wp14:anchorId="57EF6937" wp14:editId="30525290">
            <wp:simplePos x="0" y="0"/>
            <wp:positionH relativeFrom="column">
              <wp:posOffset>2943225</wp:posOffset>
            </wp:positionH>
            <wp:positionV relativeFrom="paragraph">
              <wp:posOffset>12065</wp:posOffset>
            </wp:positionV>
            <wp:extent cx="3448050" cy="1746885"/>
            <wp:effectExtent l="0" t="0" r="0" b="5715"/>
            <wp:wrapSquare wrapText="bothSides"/>
            <wp:docPr id="21" name="Picture 21" descr="Figure 1">
              <a:extLst xmlns:a="http://schemas.openxmlformats.org/drawingml/2006/main">
                <a:ext uri="{C183D7F6-B498-43B3-948B-1728B52AA6E4}">
                  <adec:decorative xmlns:adec="http://schemas.microsoft.com/office/drawing/2017/decorative" val="0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achine generated alternative text:&#10;CO&quot;elation Cæffcients, N = 195 &#10;Prob &gt; n HO: &#10;hi ympg &#10;boli ng &#10;1.00000 &#10;-0.53±7 &#10;-0.51754 &#10;-o .23025 &#10;00012 &#10;-0.06823 &#10;-0.14582 &#10;086-81 &#10;-0.1812B &#10;0.0112 &#10;0.072&quot; &#10;02060 &#10;00012 &#10;08704 &#10;-0.08412 &#10;02423 &#10;1.00000 &#10;0.37022 &#10;0.31001 &#10;o.5@250 &#10;0.78272 &#10;0.5070 &#10;0.40823 &#10;0.17172 &#10;0.24773 &#10;00005 &#10;0.37554 &#10;0.5857 g &#10;-0.36306 &#10;0.37022 &#10;1.00000 &#10;0.35803 &#10;0.88166 &#10;o .0748 &#10;o. 13017 &#10;00253 &#10;0.58381 &#10;-o. dude &#10;-0.71022 &#10;wi dth &#10;0.31001 &#10;e 0001 &#10;1.00000 &#10;0.315-83 &#10;0.86721 &#10;e 0001 &#10;0.54421 &#10;e 0001 &#10;0.13643 &#10;000.1 &#10;o. Igloo &#10;00075 &#10;0.61673 &#10;e 0001 &#10;00004 &#10;-0.64710 &#10;e 0001 &#10;0.75427 &#10;e 0001 &#10;-0.51754 &#10;o.5@250 &#10;0.31583 &#10;1.00000 &#10;e 0001 &#10;06642 &#10;0.18023 &#10;00080 &#10;04407 &#10;00002 &#10;-018441 &#10;02407 &#10;-o .26403 &#10;00002 &#10;-0.10227 &#10;0.13829 &#10;-0.22025 &#10;00012 &#10;0.36721 &#10;0.30773 &#10;0.17279 &#10;0.15523 &#10;0.73029 &#10;-02704 &#10;-0.77217 &#10;-0.31271 &#10;-0.06823 &#10;o.56@70 &#10;o .0748 &#10;o Zd42 &#10;o .3E757 &#10;1.00000 &#10;o.5830@ &#10;00029 &#10;o .024'2 &#10;03327 &#10;o.8426@ &#10;-0.21001 &#10;00021 &#10;-0.73214 &#10;-0.14582 &#10;0.40823 &#10;0.54421 &#10;0.18023 &#10;00080 &#10;o.5830@ &#10;1.00000 &#10;-0.0667 g &#10;0.00306 &#10;0.5680 &#10;-o. 60004 &#10;0.54687 &#10;086-81 &#10;0.17172 &#10;0.13643 &#10;000.1 &#10;04407 &#10;0.17279 &#10;00029 &#10;-0.0667 g &#10;0.10004 &#10;-0.06820 &#10;02423 &#10;-0.02764 &#10;05013 &#10;-o.03d45 &#10;y 1024 &#10;-0.1812B &#10;0.0112 &#10;0.24773 &#10;o. 13017 &#10;00253 &#10;00075 &#10;00002 &#10;0.15523 &#10;03327 &#10;o .00306 &#10;-0.21440 &#10;0.32141 &#10;00002 &#10;0.072&quot; &#10;0.37554 &#10;0.58381 &#10;0.61673 &#10;02407 &#10;0.73029 &#10;o.8426@ &#10;0.5680 &#10;0.10004 &#10;-0.21440 &#10;0002B &#10;1.00000 &#10;0.10±5 &#10;-0.32412 &#10;-0.312.2 &#10;0.22060 &#10;00012 &#10;00004 &#10;00002 &#10;-o. 27 &quot;4 &#10;-0.21001 &#10;00021 &#10;-0.06820 &#10;02423 &#10;-o .44458 &#10;0.10±5 &#10;1.00000 &#10;-0.10423 &#10;c itympg &#10;08704 &#10;-o. dude &#10;-0.64710 &#10;-0.77217 &#10;e 0001 &#10;-0.02764 &#10;0.32141 &#10;-0.82412 &#10;1.00000 &#10;-o. 70268 &#10;pg &#10;-0.71022 &#10;-0.31271 &#10;-0.73214 &#10;-o.03d45 &#10;00002 &#10;-0.81202 &#10;0.97225 &#10;1.00000 &#10;-0.71559 &#10;-0.08412 &#10;02423 &#10;0.58579 &#10;0.75427 &#10;0.13829 &#10;0.33573 &#10;0.388ß4 &#10;0.54687 &#10;y 1024 &#10;0.0050 &#10;-o. 70268 &#10;-0.7159 &#10;1.00000 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1746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Once we removed the </w:t>
      </w:r>
      <w:del w:id="16" w:author="Caroll Rodriguez" w:date="2018-06-14T20:33:00Z">
        <w:r w:rsidDel="00B317D4">
          <w:delText xml:space="preserve">records missing the </w:delText>
        </w:r>
      </w:del>
      <w:del w:id="17" w:author="Caroll Rodriguez" w:date="2018-06-14T20:35:00Z">
        <w:r w:rsidDel="00B317D4">
          <w:delText>Normalized Losses variable</w:delText>
        </w:r>
      </w:del>
      <w:ins w:id="18" w:author="Caroll Rodriguez" w:date="2018-06-14T20:35:00Z">
        <w:r w:rsidR="00B317D4">
          <w:t>records with missing data</w:t>
        </w:r>
      </w:ins>
      <w:r>
        <w:t>, we compared the resulting clean data set to the original; as the means of the deleted 10 records are within range of the original data, we feel that their removal will not impact our analysis.</w:t>
      </w:r>
    </w:p>
    <w:p w14:paraId="168BB79E" w14:textId="3D38D1AB" w:rsidR="00041D86" w:rsidRPr="00041D86" w:rsidRDefault="00041D86" w:rsidP="000B5D4F">
      <w:r>
        <w:t xml:space="preserve">We then checked for correlated </w:t>
      </w:r>
      <w:proofErr w:type="gramStart"/>
      <w:r>
        <w:t>variables, and</w:t>
      </w:r>
      <w:proofErr w:type="gramEnd"/>
      <w:r>
        <w:t xml:space="preserve"> found several variables to have high correlation to one another (</w:t>
      </w:r>
      <w:del w:id="19" w:author="Caroll Rodriguez" w:date="2018-06-14T20:39:00Z">
        <w:r w:rsidDel="006A65D9">
          <w:delText>see figure, right</w:delText>
        </w:r>
      </w:del>
      <w:ins w:id="20" w:author="Caroll Rodriguez" w:date="2018-06-14T20:39:00Z">
        <w:r w:rsidR="006A65D9">
          <w:t>Figure 1</w:t>
        </w:r>
      </w:ins>
      <w:r>
        <w:t xml:space="preserve">); after looking at the specific variables involved, we determined </w:t>
      </w:r>
      <w:r>
        <w:lastRenderedPageBreak/>
        <w:t xml:space="preserve">that removal of the </w:t>
      </w:r>
      <w:r>
        <w:rPr>
          <w:i/>
        </w:rPr>
        <w:t>Curb Weight</w:t>
      </w:r>
      <w:r>
        <w:t xml:space="preserve">, </w:t>
      </w:r>
      <w:r>
        <w:rPr>
          <w:i/>
        </w:rPr>
        <w:t>Wheelbase</w:t>
      </w:r>
      <w:r>
        <w:t xml:space="preserve">, and </w:t>
      </w:r>
      <w:r>
        <w:rPr>
          <w:i/>
        </w:rPr>
        <w:t>Highway MPG</w:t>
      </w:r>
      <w:r>
        <w:t xml:space="preserve"> variables would be sufficient to limit correlation between our variables.</w:t>
      </w:r>
    </w:p>
    <w:p w14:paraId="53EACBBD" w14:textId="43213AD5" w:rsidR="000B5D4F" w:rsidRDefault="000B5D4F" w:rsidP="000B5D4F">
      <w:pPr>
        <w:pStyle w:val="Heading2"/>
      </w:pPr>
      <w:r>
        <w:t>Regression Models (Objective 1)</w:t>
      </w:r>
    </w:p>
    <w:p w14:paraId="44AA6C9F" w14:textId="3FCB56B3" w:rsidR="000B5D4F" w:rsidRDefault="00980CA0" w:rsidP="000B5D4F">
      <w:r>
        <w:t>In this section, we will discuss our regression model in detail.</w:t>
      </w:r>
    </w:p>
    <w:p w14:paraId="39A0FFC1" w14:textId="0C8C6F50" w:rsidR="000B5D4F" w:rsidRDefault="000B5D4F" w:rsidP="000B5D4F">
      <w:pPr>
        <w:pStyle w:val="Heading3"/>
      </w:pPr>
      <w:r>
        <w:t>Restatement of Problem</w:t>
      </w:r>
    </w:p>
    <w:p w14:paraId="4E056E4C" w14:textId="0ADD04D0" w:rsidR="000B5D4F" w:rsidRPr="000B5D4F" w:rsidRDefault="00980CA0" w:rsidP="000B5D4F">
      <w:r>
        <w:t xml:space="preserve">Our goal is to build a regression model using our </w:t>
      </w:r>
      <w:proofErr w:type="gramStart"/>
      <w:r>
        <w:t>aforementioned automobile</w:t>
      </w:r>
      <w:proofErr w:type="gramEnd"/>
      <w:r>
        <w:t xml:space="preserve"> data, which would allow us to predict a vehicle’s price from some set of its characteristics. We have a wide variety of factors that we will be able to select from, some of which turned out to be correlated with other variables and were thus removed from consideration.</w:t>
      </w:r>
    </w:p>
    <w:p w14:paraId="03F79A95" w14:textId="59A67D84" w:rsidR="000B5D4F" w:rsidRDefault="000B5D4F" w:rsidP="000B5D4F">
      <w:pPr>
        <w:pStyle w:val="Heading3"/>
      </w:pPr>
      <w:r>
        <w:t>Model Selection</w:t>
      </w:r>
    </w:p>
    <w:p w14:paraId="63FD62BB" w14:textId="121568E0" w:rsidR="000B5D4F" w:rsidRPr="000B5D4F" w:rsidRDefault="00147BE0" w:rsidP="000B5D4F">
      <w:r>
        <w:t>In this section, we will review the model we produced, as well as some of the analysis of that model as we refined it over time.</w:t>
      </w:r>
    </w:p>
    <w:p w14:paraId="7BC1ECCD" w14:textId="603490AC" w:rsidR="000B5D4F" w:rsidRDefault="000B5D4F" w:rsidP="000B5D4F">
      <w:pPr>
        <w:pStyle w:val="Heading4"/>
      </w:pPr>
      <w:r>
        <w:t>Type of Selection</w:t>
      </w:r>
    </w:p>
    <w:p w14:paraId="28B38912" w14:textId="15B70341" w:rsidR="00DA2380" w:rsidRDefault="00DA2380" w:rsidP="000B5D4F">
      <w:r>
        <w:t>We initially used a LARS model; this resulted in a model using 9 features, with an adjusted R-square of 85%, indicating that 85% of the variation in price could be explained by these 9. However, that seemed to be an excessive number of variables, and so we decided to compare this with a LASSO model.</w:t>
      </w:r>
    </w:p>
    <w:p w14:paraId="3CF900A0" w14:textId="4F7F359A" w:rsidR="000B5D4F" w:rsidRPr="000B5D4F" w:rsidRDefault="00DA2380" w:rsidP="00DA2380">
      <w:r>
        <w:t>Using LASSO, we produced a model using 4 variables as features, with an adjusted R-square of 73%. While this is lower than that for the LARS model, the SBC is smaller (3149.56 for LARS, against 1641.95 for LASSO; see Appendix for more detailed figures), and the interpretation is simpler, with 4 variables compared to 9; as such, we decided to go with the LASSO model.</w:t>
      </w:r>
    </w:p>
    <w:p w14:paraId="5B9F0CCB" w14:textId="64D00CD0" w:rsidR="000B5D4F" w:rsidRDefault="000B5D4F" w:rsidP="000B5D4F">
      <w:pPr>
        <w:pStyle w:val="Heading4"/>
      </w:pPr>
      <w:r>
        <w:t>Assumption Checks</w:t>
      </w:r>
    </w:p>
    <w:p w14:paraId="0BC1BC9E" w14:textId="4438A3A4" w:rsidR="00147BE0" w:rsidRDefault="006A65D9" w:rsidP="000B5D4F">
      <w:pPr>
        <w:rPr>
          <w:b/>
        </w:rPr>
      </w:pPr>
      <w:r>
        <w:rPr>
          <w:b/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688960" behindDoc="0" locked="0" layoutInCell="1" allowOverlap="1" wp14:anchorId="40C6ECD7" wp14:editId="51510444">
                <wp:simplePos x="0" y="0"/>
                <wp:positionH relativeFrom="column">
                  <wp:posOffset>76200</wp:posOffset>
                </wp:positionH>
                <wp:positionV relativeFrom="paragraph">
                  <wp:posOffset>457835</wp:posOffset>
                </wp:positionV>
                <wp:extent cx="5935980" cy="2409825"/>
                <wp:effectExtent l="0" t="0" r="7620" b="9525"/>
                <wp:wrapSquare wrapText="bothSides"/>
                <wp:docPr id="25" name="Group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35980" cy="2409825"/>
                          <a:chOff x="0" y="0"/>
                          <a:chExt cx="5935980" cy="2409825"/>
                        </a:xfrm>
                      </wpg:grpSpPr>
                      <pic:pic xmlns:pic="http://schemas.openxmlformats.org/drawingml/2006/picture">
                        <pic:nvPicPr>
                          <pic:cNvPr id="22" name="Picture 22" descr="64 &#10;REG &#10;MODELI &#10;Vuiable: &#10;Cook's D for price &#10;99 &#10;200 &#10;Observation 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009900" y="0"/>
                            <a:ext cx="2926080" cy="2409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3" name="Picture 23" descr="Outlier and Leverage Diagnostics for price &#10;17 14 &#10;c8 &#10;o Oyo &#10;80003D 0 04 &#10;00 &#10;0 05 &#10;o &#10;0 &#10;00 &#10;&amp; 120 &#10;107 &#10;015 &#10;Leverage &#10;0 20 &#10;0 25 &#10;0 30 &#10;Outlier &#10;o &#10;Leverage &#10;o Outlier and Leverage "/>
                          <pic:cNvPicPr>
                            <a:picLocks noChangeAspect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171450"/>
                            <a:ext cx="2809240" cy="21005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2D7D29EA" id="Group 25" o:spid="_x0000_s1026" style="position:absolute;margin-left:6pt;margin-top:36.05pt;width:467.4pt;height:189.75pt;z-index:251688960" coordsize="59359,2409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2" o:spid="_x0000_s1027" type="#_x0000_t75" alt="64 &#10;REG &#10;MODELI &#10;Vuiable: &#10;Cook's D for price &#10;99 &#10;200 &#10;Observation " style="position:absolute;left:30099;width:29260;height:2409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">
                  <v:imagedata r:id="rId14" o:title=" &#10;Cook's D for price &#10;99 &#10;200 &#10;Observation "/>
                </v:shape>
                <v:shape id="Picture 23" o:spid="_x0000_s1028" type="#_x0000_t75" alt="Outlier and Leverage Diagnostics for price &#10;17 14 &#10;c8 &#10;o Oyo &#10;80003D 0 04 &#10;00 &#10;0 05 &#10;o &#10;0 &#10;00 &#10;&amp; 120 &#10;107 &#10;015 &#10;Leverage &#10;0 20 &#10;0 25 &#10;0 30 &#10;Outlier &#10;o &#10;Leverage &#10;o Outlier and Leverage " style="position:absolute;top:1714;width:28092;height:210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">
                  <v:imagedata r:id="rId15" o:title="Outlier and Leverage Diagnostics for price &#10;17 14 &#10;c8 &#10;o Oyo &#10;80003D 0 04 &#10;00 &#10;0 05 &#10;o &#10;0 &#10;00 &#10;&amp; 120 &#10;107 &#10;015 &#10;Leverage &#10;0 20 &#10;0 25 &#10;0 30 &#10;Outlier &#10;o &#10;Leverage &#10;o Outlier and Leverage "/>
                </v:shape>
                <w10:wrap type="square"/>
              </v:group>
            </w:pict>
          </mc:Fallback>
        </mc:AlternateContent>
      </w:r>
      <w:ins w:id="21" w:author="Caroll Rodriguez" w:date="2018-06-14T20:41:00Z"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94080" behindDoc="0" locked="0" layoutInCell="1" allowOverlap="1" wp14:anchorId="4089CCBF" wp14:editId="7864AB26">
                  <wp:simplePos x="0" y="0"/>
                  <wp:positionH relativeFrom="column">
                    <wp:posOffset>28575</wp:posOffset>
                  </wp:positionH>
                  <wp:positionV relativeFrom="paragraph">
                    <wp:posOffset>118110</wp:posOffset>
                  </wp:positionV>
                  <wp:extent cx="704850" cy="304800"/>
                  <wp:effectExtent l="0" t="0" r="0" b="0"/>
                  <wp:wrapSquare wrapText="bothSides"/>
                  <wp:docPr id="2" name="Text Box 2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704850" cy="30480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124572BA" w14:textId="24926583" w:rsidR="006A65D9" w:rsidRPr="00C15997" w:rsidRDefault="006A65D9" w:rsidP="006A65D9">
                              <w:pPr>
                                <w:pStyle w:val="Caption"/>
                                <w:rPr>
                                  <w:noProof/>
                                </w:rPr>
                                <w:pPrChange w:id="22" w:author="Caroll Rodriguez" w:date="2018-06-14T20:41:00Z">
                                  <w:pPr/>
                                </w:pPrChange>
                              </w:pPr>
                              <w:ins w:id="23" w:author="Caroll Rodriguez" w:date="2018-06-14T20:41:00Z">
                                <w:r>
                                  <w:t xml:space="preserve">Figure </w:t>
                                </w:r>
                                <w:r>
                                  <w:fldChar w:fldCharType="begin"/>
                                </w:r>
                                <w:r>
                                  <w:instrText xml:space="preserve"> SEQ Figure \* ARABIC </w:instrText>
                                </w:r>
                              </w:ins>
                              <w:r>
                                <w:fldChar w:fldCharType="separate"/>
                              </w:r>
                              <w:ins w:id="24" w:author="Caroll Rodriguez" w:date="2018-06-14T20:42:00Z">
                                <w:r>
                                  <w:rPr>
                                    <w:noProof/>
                                  </w:rPr>
                                  <w:t>2</w:t>
                                </w:r>
                              </w:ins>
                              <w:ins w:id="25" w:author="Caroll Rodriguez" w:date="2018-06-14T20:41:00Z">
                                <w:r>
                                  <w:fldChar w:fldCharType="end"/>
                                </w:r>
                              </w:ins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 w14:anchorId="4089CCBF" id="Text Box 2" o:spid="_x0000_s1027" type="#_x0000_t202" style="position:absolute;margin-left:2.25pt;margin-top:9.3pt;width:55.5pt;height:24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" stroked="f">
                  <v:textbox inset="0,0,0,0">
                    <w:txbxContent>
                      <w:p w14:paraId="124572BA" w14:textId="24926583" w:rsidR="006A65D9" w:rsidRPr="00C15997" w:rsidRDefault="006A65D9" w:rsidP="006A65D9">
                        <w:pPr>
                          <w:pStyle w:val="Caption"/>
                          <w:rPr>
                            <w:noProof/>
                          </w:rPr>
                          <w:pPrChange w:id="26" w:author="Caroll Rodriguez" w:date="2018-06-14T20:41:00Z">
                            <w:pPr/>
                          </w:pPrChange>
                        </w:pPr>
                        <w:ins w:id="27" w:author="Caroll Rodriguez" w:date="2018-06-14T20:41:00Z">
                          <w:r>
                            <w:t xml:space="preserve">Figure </w:t>
                          </w:r>
                          <w:r>
                            <w:fldChar w:fldCharType="begin"/>
                          </w:r>
                          <w:r>
                            <w:instrText xml:space="preserve"> SEQ Figure \* ARABIC </w:instrText>
                          </w:r>
                        </w:ins>
                        <w:r>
                          <w:fldChar w:fldCharType="separate"/>
                        </w:r>
                        <w:ins w:id="28" w:author="Caroll Rodriguez" w:date="2018-06-14T20:42:00Z">
                          <w:r>
                            <w:rPr>
                              <w:noProof/>
                            </w:rPr>
                            <w:t>2</w:t>
                          </w:r>
                        </w:ins>
                        <w:ins w:id="29" w:author="Caroll Rodriguez" w:date="2018-06-14T20:41:00Z">
                          <w:r>
                            <w:fldChar w:fldCharType="end"/>
                          </w:r>
                        </w:ins>
                      </w:p>
                    </w:txbxContent>
                  </v:textbox>
                  <w10:wrap type="square"/>
                </v:shape>
              </w:pict>
            </mc:Fallback>
          </mc:AlternateContent>
        </w:r>
      </w:ins>
    </w:p>
    <w:p w14:paraId="1D899B61" w14:textId="41FF7D9C" w:rsidR="00FD191C" w:rsidRDefault="006A65D9" w:rsidP="000B5D4F">
      <w:ins w:id="30" w:author="Caroll Rodriguez" w:date="2018-06-14T20:42:00Z">
        <w:r>
          <w:rPr>
            <w:noProof/>
          </w:rPr>
          <w:lastRenderedPageBreak/>
          <mc:AlternateContent>
            <mc:Choice Requires="wps">
              <w:drawing>
                <wp:anchor distT="0" distB="0" distL="114300" distR="114300" simplePos="0" relativeHeight="251696128" behindDoc="0" locked="0" layoutInCell="1" allowOverlap="1" wp14:anchorId="7789FF91" wp14:editId="26D5B952">
                  <wp:simplePos x="0" y="0"/>
                  <wp:positionH relativeFrom="column">
                    <wp:posOffset>3105150</wp:posOffset>
                  </wp:positionH>
                  <wp:positionV relativeFrom="paragraph">
                    <wp:posOffset>590550</wp:posOffset>
                  </wp:positionV>
                  <wp:extent cx="676275" cy="285750"/>
                  <wp:effectExtent l="0" t="0" r="9525" b="0"/>
                  <wp:wrapSquare wrapText="bothSides"/>
                  <wp:docPr id="3" name="Text Box 3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676275" cy="28575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7A68E6BE" w14:textId="5B66103D" w:rsidR="006A65D9" w:rsidRDefault="006A65D9" w:rsidP="006A65D9">
                              <w:pPr>
                                <w:pStyle w:val="Caption"/>
                                <w:pPrChange w:id="31" w:author="Caroll Rodriguez" w:date="2018-06-14T20:42:00Z">
                                  <w:pPr/>
                                </w:pPrChange>
                              </w:pPr>
                              <w:ins w:id="32" w:author="Caroll Rodriguez" w:date="2018-06-14T20:42:00Z">
                                <w:r>
                                  <w:t xml:space="preserve">Figure </w:t>
                                </w:r>
                                <w:r>
                                  <w:fldChar w:fldCharType="begin"/>
                                </w:r>
                                <w:r>
                                  <w:instrText xml:space="preserve"> SEQ Figure \* ARABIC </w:instrText>
                                </w:r>
                              </w:ins>
                              <w:r>
                                <w:fldChar w:fldCharType="separate"/>
                              </w:r>
                              <w:ins w:id="33" w:author="Caroll Rodriguez" w:date="2018-06-14T20:42:00Z">
                                <w:r>
                                  <w:rPr>
                                    <w:noProof/>
                                  </w:rPr>
                                  <w:t>3</w:t>
                                </w:r>
                                <w:r>
                                  <w:fldChar w:fldCharType="end"/>
                                </w:r>
                              </w:ins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 w14:anchorId="7789FF91" id="Text Box 3" o:spid="_x0000_s1028" type="#_x0000_t202" style="position:absolute;margin-left:244.5pt;margin-top:46.5pt;width:53.25pt;height:22.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" stroked="f">
                  <v:textbox inset="0,0,0,0">
                    <w:txbxContent>
                      <w:p w14:paraId="7A68E6BE" w14:textId="5B66103D" w:rsidR="006A65D9" w:rsidRDefault="006A65D9" w:rsidP="006A65D9">
                        <w:pPr>
                          <w:pStyle w:val="Caption"/>
                          <w:pPrChange w:id="34" w:author="Caroll Rodriguez" w:date="2018-06-14T20:42:00Z">
                            <w:pPr/>
                          </w:pPrChange>
                        </w:pPr>
                        <w:ins w:id="35" w:author="Caroll Rodriguez" w:date="2018-06-14T20:42:00Z">
                          <w:r>
                            <w:t xml:space="preserve">Figure </w:t>
                          </w:r>
                          <w:r>
                            <w:fldChar w:fldCharType="begin"/>
                          </w:r>
                          <w:r>
                            <w:instrText xml:space="preserve"> SEQ Figure \* ARABIC </w:instrText>
                          </w:r>
                        </w:ins>
                        <w:r>
                          <w:fldChar w:fldCharType="separate"/>
                        </w:r>
                        <w:ins w:id="36" w:author="Caroll Rodriguez" w:date="2018-06-14T20:42:00Z">
                          <w:r>
                            <w:rPr>
                              <w:noProof/>
                            </w:rPr>
                            <w:t>3</w:t>
                          </w:r>
                          <w:r>
                            <w:fldChar w:fldCharType="end"/>
                          </w:r>
                        </w:ins>
                      </w:p>
                    </w:txbxContent>
                  </v:textbox>
                  <w10:wrap type="square"/>
                </v:shape>
              </w:pict>
            </mc:Fallback>
          </mc:AlternateContent>
        </w:r>
      </w:ins>
      <w:r w:rsidR="00FD191C">
        <w:t xml:space="preserve">Observations 47, 120, and 121 are shown to have </w:t>
      </w:r>
      <w:ins w:id="37" w:author="Caroll Rodriguez" w:date="2018-06-14T20:41:00Z">
        <w:r>
          <w:t xml:space="preserve">high </w:t>
        </w:r>
      </w:ins>
      <w:r w:rsidR="00FD191C">
        <w:t>leverage and outliers, but only 47 has a notable Cook’s D</w:t>
      </w:r>
      <w:r w:rsidR="00005341">
        <w:t xml:space="preserve"> (</w:t>
      </w:r>
      <w:del w:id="38" w:author="Caroll Rodriguez" w:date="2018-06-14T20:42:00Z">
        <w:r w:rsidR="00005341" w:rsidDel="006A65D9">
          <w:delText>see figures, above</w:delText>
        </w:r>
      </w:del>
      <w:ins w:id="39" w:author="Caroll Rodriguez" w:date="2018-06-14T20:42:00Z">
        <w:r>
          <w:t>Figure 2</w:t>
        </w:r>
      </w:ins>
      <w:r w:rsidR="00005341">
        <w:t>)</w:t>
      </w:r>
      <w:r w:rsidR="00FD191C">
        <w:t xml:space="preserve">. </w:t>
      </w:r>
      <w:proofErr w:type="gramStart"/>
      <w:r w:rsidR="00FD191C">
        <w:t>In light of</w:t>
      </w:r>
      <w:proofErr w:type="gramEnd"/>
      <w:r w:rsidR="00FD191C">
        <w:t xml:space="preserve"> this, we removed observation 47 from our cleaned data set. After such removal, the only notable observation was 121, which seemed to us to be borderline and was thus retained.</w:t>
      </w:r>
    </w:p>
    <w:p w14:paraId="33E1FEA8" w14:textId="419E4D11" w:rsidR="00005341" w:rsidRDefault="00147BE0" w:rsidP="000B5D4F">
      <w:r>
        <w:t xml:space="preserve">In terms of residuals, our LASSO gave us a model using four variables (not including price, our response variable): </w:t>
      </w:r>
      <w:r>
        <w:rPr>
          <w:i/>
        </w:rPr>
        <w:t>Width</w:t>
      </w:r>
      <w:r>
        <w:t xml:space="preserve">, </w:t>
      </w:r>
      <w:r>
        <w:rPr>
          <w:i/>
        </w:rPr>
        <w:t>Curb Weight</w:t>
      </w:r>
      <w:r>
        <w:t xml:space="preserve">, </w:t>
      </w:r>
      <w:r>
        <w:rPr>
          <w:i/>
        </w:rPr>
        <w:t>Engine Size</w:t>
      </w:r>
      <w:r>
        <w:t xml:space="preserve">, and </w:t>
      </w:r>
      <w:r>
        <w:rPr>
          <w:i/>
        </w:rPr>
        <w:t>Horsepower</w:t>
      </w:r>
      <w:r>
        <w:t xml:space="preserve">. However, while the residuals were </w:t>
      </w:r>
      <w:r w:rsidR="00005341">
        <w:rPr>
          <w:noProof/>
          <w:lang w:eastAsia="en-US"/>
        </w:rPr>
        <w:drawing>
          <wp:anchor distT="0" distB="0" distL="114300" distR="114300" simplePos="0" relativeHeight="251689984" behindDoc="0" locked="0" layoutInCell="1" allowOverlap="1" wp14:anchorId="62B7587A" wp14:editId="1203B922">
            <wp:simplePos x="0" y="0"/>
            <wp:positionH relativeFrom="margin">
              <wp:posOffset>3056890</wp:posOffset>
            </wp:positionH>
            <wp:positionV relativeFrom="paragraph">
              <wp:posOffset>0</wp:posOffset>
            </wp:positionV>
            <wp:extent cx="2889885" cy="2168525"/>
            <wp:effectExtent l="0" t="0" r="5715" b="3175"/>
            <wp:wrapSquare wrapText="bothSides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9885" cy="216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acceptable for these, we found that in the partial plots that </w:t>
      </w:r>
      <w:r>
        <w:rPr>
          <w:i/>
        </w:rPr>
        <w:t>Curb Weight</w:t>
      </w:r>
      <w:r>
        <w:t xml:space="preserve"> did not have a significant slope, with a p-value of .39</w:t>
      </w:r>
      <w:r w:rsidR="00005341">
        <w:t xml:space="preserve"> (</w:t>
      </w:r>
      <w:del w:id="40" w:author="Caroll Rodriguez" w:date="2018-06-14T20:43:00Z">
        <w:r w:rsidR="00005341" w:rsidDel="006A65D9">
          <w:delText>see figure, right</w:delText>
        </w:r>
      </w:del>
      <w:ins w:id="41" w:author="Caroll Rodriguez" w:date="2018-06-14T20:43:00Z">
        <w:r w:rsidR="006A65D9">
          <w:t>Figure 3</w:t>
        </w:r>
      </w:ins>
      <w:bookmarkStart w:id="42" w:name="_GoBack"/>
      <w:bookmarkEnd w:id="42"/>
      <w:r w:rsidR="00005341">
        <w:t>)</w:t>
      </w:r>
      <w:r>
        <w:t>; we decided to remove that attribute from the model, and rerun it.</w:t>
      </w:r>
    </w:p>
    <w:p w14:paraId="634ECD66" w14:textId="0BF5298B" w:rsidR="00147BE0" w:rsidRPr="00147BE0" w:rsidRDefault="00005341" w:rsidP="000B5D4F">
      <w:pPr>
        <w:rPr>
          <w:b/>
        </w:rPr>
      </w:pPr>
      <w:r>
        <w:t xml:space="preserve">After removing </w:t>
      </w:r>
      <w:r>
        <w:rPr>
          <w:i/>
        </w:rPr>
        <w:t>Curb Weight</w:t>
      </w:r>
      <w:r>
        <w:t>, our residuals still looked good, and our partial plots all had significant p-values (see Appendix, Figure 1-A: Final Residuals; and Figure 1-X: Final Partial Plots).</w:t>
      </w:r>
    </w:p>
    <w:p w14:paraId="23B8D8A7" w14:textId="29DCBB48" w:rsidR="000B5D4F" w:rsidRDefault="00FD191C" w:rsidP="000B5D4F">
      <w:r w:rsidRPr="00FD191C">
        <w:rPr>
          <w:b/>
        </w:rPr>
        <w:t xml:space="preserve">Linearity: </w:t>
      </w:r>
      <w:r>
        <w:t>The relationship between the dependent variable and the continue independent variables appear to be linear.</w:t>
      </w:r>
    </w:p>
    <w:p w14:paraId="24E5B783" w14:textId="5BC82FC0" w:rsidR="00FD191C" w:rsidRDefault="00FD191C" w:rsidP="000B5D4F">
      <w:r w:rsidRPr="00FD191C">
        <w:rPr>
          <w:b/>
        </w:rPr>
        <w:t xml:space="preserve">Normality: </w:t>
      </w:r>
      <w:r>
        <w:t>Residuals of the linear model are normally distributed.</w:t>
      </w:r>
    </w:p>
    <w:p w14:paraId="5CDE0298" w14:textId="4D873BC0" w:rsidR="00FD191C" w:rsidRDefault="00FD191C" w:rsidP="000B5D4F">
      <w:r w:rsidRPr="00FD191C">
        <w:rPr>
          <w:b/>
        </w:rPr>
        <w:t xml:space="preserve">Equal Variance: </w:t>
      </w:r>
      <w:r>
        <w:t xml:space="preserve">The variance of the residuals is constant for every combination of the independent variables and, thus, is also constant across </w:t>
      </w:r>
      <w:proofErr w:type="gramStart"/>
      <w:r>
        <w:t>all of</w:t>
      </w:r>
      <w:proofErr w:type="gramEnd"/>
      <w:r>
        <w:t xml:space="preserve"> the predicted values.</w:t>
      </w:r>
    </w:p>
    <w:p w14:paraId="14098D87" w14:textId="580C0812" w:rsidR="00FD191C" w:rsidRPr="000B5D4F" w:rsidRDefault="00FD191C" w:rsidP="000B5D4F">
      <w:r w:rsidRPr="00FD191C">
        <w:rPr>
          <w:b/>
        </w:rPr>
        <w:t xml:space="preserve">Independence: </w:t>
      </w:r>
      <w:r>
        <w:t xml:space="preserve">The car make is indicated, but not the model; the only information we have is that these are cars from the relevant 1985 line. </w:t>
      </w:r>
      <w:proofErr w:type="gramStart"/>
      <w:r>
        <w:t>With this in mind, we</w:t>
      </w:r>
      <w:proofErr w:type="gramEnd"/>
      <w:r>
        <w:t xml:space="preserve"> proceed with caution: in the future, we would try to obtain the model information for each observation to be certain that observations are independent.</w:t>
      </w:r>
    </w:p>
    <w:p w14:paraId="7950268A" w14:textId="12E36A6E" w:rsidR="000B5D4F" w:rsidRDefault="000B5D4F" w:rsidP="000B5D4F">
      <w:pPr>
        <w:pStyle w:val="Heading3"/>
      </w:pPr>
      <w:r>
        <w:t>Parameter Interpretation</w:t>
      </w:r>
    </w:p>
    <w:p w14:paraId="04EC79E8" w14:textId="41515D4E" w:rsidR="002C3E6D" w:rsidRDefault="002C3E6D" w:rsidP="000B5D4F">
      <w:r>
        <w:t xml:space="preserve">Judging from our results, </w:t>
      </w:r>
      <w:proofErr w:type="gramStart"/>
      <w:r>
        <w:t>it would appear that the</w:t>
      </w:r>
      <w:proofErr w:type="gramEnd"/>
      <w:r>
        <w:t xml:space="preserve"> </w:t>
      </w:r>
      <w:r>
        <w:rPr>
          <w:i/>
        </w:rPr>
        <w:t>Price</w:t>
      </w:r>
      <w:r>
        <w:t xml:space="preserve"> of a vehicle increases as each of </w:t>
      </w:r>
      <w:r>
        <w:rPr>
          <w:i/>
        </w:rPr>
        <w:t>Width</w:t>
      </w:r>
      <w:r>
        <w:t xml:space="preserve">, </w:t>
      </w:r>
      <w:r>
        <w:rPr>
          <w:i/>
        </w:rPr>
        <w:t>Engine Size</w:t>
      </w:r>
      <w:r>
        <w:t xml:space="preserve">, and </w:t>
      </w:r>
      <w:r>
        <w:rPr>
          <w:i/>
        </w:rPr>
        <w:t>Horsepower</w:t>
      </w:r>
      <w:r>
        <w:t xml:space="preserve"> increase; of these, </w:t>
      </w:r>
      <w:r>
        <w:rPr>
          <w:i/>
        </w:rPr>
        <w:t>Horsepower</w:t>
      </w:r>
      <w:r>
        <w:t xml:space="preserve"> appears to have the least impact, while </w:t>
      </w:r>
      <w:r>
        <w:rPr>
          <w:i/>
        </w:rPr>
        <w:t>Engine Size</w:t>
      </w:r>
      <w:r>
        <w:t xml:space="preserve"> has the most.</w:t>
      </w:r>
    </w:p>
    <w:p w14:paraId="697544C9" w14:textId="52DCCFD9" w:rsidR="002C3E6D" w:rsidRPr="002C3E6D" w:rsidRDefault="002C3E6D" w:rsidP="000B5D4F">
      <w:pPr>
        <w:rPr>
          <w:b/>
        </w:rPr>
      </w:pPr>
      <w:r>
        <w:rPr>
          <w:b/>
        </w:rPr>
        <w:t>Section on confidence intervals needs to go here</w:t>
      </w:r>
    </w:p>
    <w:p w14:paraId="3976BFD3" w14:textId="1BA9CE88" w:rsidR="000B5D4F" w:rsidRDefault="000B5D4F" w:rsidP="000B5D4F">
      <w:pPr>
        <w:pStyle w:val="Heading3"/>
      </w:pPr>
      <w:r>
        <w:t>Conclusions</w:t>
      </w:r>
    </w:p>
    <w:p w14:paraId="4AE628F6" w14:textId="558D9DED" w:rsidR="000B5D4F" w:rsidRPr="000B5D4F" w:rsidRDefault="002C3E6D" w:rsidP="000B5D4F">
      <w:r>
        <w:t xml:space="preserve">Our model appears to be sensible: specifically, the attributes that were most telling of a vehicle’s price – width, engine size, and horsepower – all seem like reasonable predictors of the price of a vehicle. Larger trucks and wider vehicles, those with increased engine size and horsepower, would presumably be more expensive, most likely </w:t>
      </w:r>
      <w:r w:rsidR="00C9038D">
        <w:t>due to the more intensive engineering requirements that go into larger, more powerful vehicles.</w:t>
      </w:r>
    </w:p>
    <w:p w14:paraId="5A4874BE" w14:textId="77777777" w:rsidR="00DA2380" w:rsidRDefault="00DA2380">
      <w:pPr>
        <w:rPr>
          <w:rFonts w:asciiTheme="majorHAnsi" w:eastAsiaTheme="majorEastAsia" w:hAnsiTheme="majorHAnsi" w:cstheme="majorBidi"/>
          <w:caps/>
          <w:spacing w:val="15"/>
        </w:rPr>
      </w:pPr>
      <w:r>
        <w:lastRenderedPageBreak/>
        <w:br w:type="page"/>
      </w:r>
    </w:p>
    <w:p w14:paraId="106C44B8" w14:textId="5C76F2AB" w:rsidR="000B5D4F" w:rsidRDefault="000B5D4F" w:rsidP="000B5D4F">
      <w:pPr>
        <w:pStyle w:val="Heading2"/>
      </w:pPr>
      <w:r>
        <w:lastRenderedPageBreak/>
        <w:t>Two Way Anova (Objective 2)</w:t>
      </w:r>
    </w:p>
    <w:p w14:paraId="28AA59B8" w14:textId="3D03350C" w:rsidR="000B5D4F" w:rsidRDefault="000B5D4F" w:rsidP="000B5D4F">
      <w:r>
        <w:t>Words.</w:t>
      </w:r>
    </w:p>
    <w:p w14:paraId="252FFCD5" w14:textId="0C7AD2AD" w:rsidR="000B5D4F" w:rsidRDefault="000B5D4F" w:rsidP="000B5D4F">
      <w:pPr>
        <w:pStyle w:val="Heading3"/>
      </w:pPr>
      <w:r>
        <w:t>Goal</w:t>
      </w:r>
    </w:p>
    <w:p w14:paraId="4810AEEA" w14:textId="4313275E" w:rsidR="000B5D4F" w:rsidRPr="000B5D4F" w:rsidRDefault="000B5D4F" w:rsidP="000B5D4F">
      <w:r>
        <w:t>Words.</w:t>
      </w:r>
    </w:p>
    <w:p w14:paraId="57C3C574" w14:textId="5EC13CA3" w:rsidR="000B5D4F" w:rsidRDefault="000B5D4F" w:rsidP="000B5D4F">
      <w:pPr>
        <w:pStyle w:val="Heading3"/>
      </w:pPr>
      <w:r>
        <w:t>Main Analysis</w:t>
      </w:r>
    </w:p>
    <w:p w14:paraId="50DA0B40" w14:textId="57EE88BD" w:rsidR="000B5D4F" w:rsidRPr="000B5D4F" w:rsidRDefault="000B5D4F" w:rsidP="000B5D4F">
      <w:r>
        <w:t>Words.</w:t>
      </w:r>
    </w:p>
    <w:p w14:paraId="5EF10106" w14:textId="55AE94A9" w:rsidR="000B5D4F" w:rsidRDefault="000B5D4F" w:rsidP="000B5D4F">
      <w:pPr>
        <w:pStyle w:val="Heading3"/>
      </w:pPr>
      <w:r>
        <w:t>Conclusion</w:t>
      </w:r>
    </w:p>
    <w:p w14:paraId="7500A97A" w14:textId="35729FF6" w:rsidR="000B5D4F" w:rsidRPr="000B5D4F" w:rsidRDefault="000B5D4F" w:rsidP="000B5D4F">
      <w:r>
        <w:t>Words.</w:t>
      </w:r>
    </w:p>
    <w:p w14:paraId="364023EA" w14:textId="2589EA44" w:rsidR="000B5D4F" w:rsidRDefault="000B5D4F" w:rsidP="000B5D4F">
      <w:pPr>
        <w:pStyle w:val="Heading2"/>
      </w:pPr>
      <w:r>
        <w:t>Appendix</w:t>
      </w:r>
    </w:p>
    <w:p w14:paraId="2E7C6C84" w14:textId="7DDB2DBF" w:rsidR="008927DB" w:rsidRDefault="000B5D4F" w:rsidP="004E1AED">
      <w:r>
        <w:t>Words.</w:t>
      </w:r>
      <w:r w:rsidR="00DA2380">
        <w:t xml:space="preserve"> </w:t>
      </w:r>
    </w:p>
    <w:sectPr w:rsidR="008927DB" w:rsidSect="004E1AED">
      <w:footerReference w:type="default" r:id="rId17"/>
      <w:headerReference w:type="first" r:id="rId18"/>
      <w:footerReference w:type="first" r:id="rId19"/>
      <w:pgSz w:w="12240" w:h="15840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AE5C84" w14:textId="77777777" w:rsidR="00EF1835" w:rsidRDefault="00EF1835">
      <w:pPr>
        <w:spacing w:after="0" w:line="240" w:lineRule="auto"/>
      </w:pPr>
      <w:r>
        <w:separator/>
      </w:r>
    </w:p>
  </w:endnote>
  <w:endnote w:type="continuationSeparator" w:id="0">
    <w:p w14:paraId="2F93B1E9" w14:textId="77777777" w:rsidR="00EF1835" w:rsidRDefault="00EF18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7552753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57CB67F" w14:textId="23FEC083" w:rsidR="004E1AED" w:rsidRDefault="004E1AED" w:rsidP="0070688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9038D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3568028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8A1E0C7" w14:textId="220C7FC3" w:rsidR="006F777B" w:rsidRDefault="006F777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A2380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5416B9A5" w14:textId="77777777" w:rsidR="006F777B" w:rsidRDefault="006F777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037DE5" w14:textId="77777777" w:rsidR="00EF1835" w:rsidRDefault="00EF1835">
      <w:pPr>
        <w:spacing w:after="0" w:line="240" w:lineRule="auto"/>
      </w:pPr>
      <w:r>
        <w:separator/>
      </w:r>
    </w:p>
  </w:footnote>
  <w:footnote w:type="continuationSeparator" w:id="0">
    <w:p w14:paraId="106ACAA7" w14:textId="77777777" w:rsidR="00EF1835" w:rsidRDefault="00EF18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8E1331" w14:textId="038728A3" w:rsidR="006F777B" w:rsidRPr="009B4D24" w:rsidRDefault="003774F6">
    <w:pPr>
      <w:pStyle w:val="Header"/>
      <w:rPr>
        <w:sz w:val="18"/>
      </w:rPr>
    </w:pPr>
    <w:r>
      <w:rPr>
        <w:sz w:val="18"/>
      </w:rPr>
      <w:t xml:space="preserve">Jason </w:t>
    </w:r>
    <w:proofErr w:type="spellStart"/>
    <w:r>
      <w:rPr>
        <w:sz w:val="18"/>
      </w:rPr>
      <w:t>Lingle</w:t>
    </w:r>
    <w:proofErr w:type="spellEnd"/>
    <w:r w:rsidR="006F777B" w:rsidRPr="009B4D24">
      <w:rPr>
        <w:sz w:val="18"/>
      </w:rPr>
      <w:tab/>
    </w:r>
    <w:r w:rsidR="006F777B" w:rsidRPr="009B4D24">
      <w:rPr>
        <w:sz w:val="18"/>
      </w:rPr>
      <w:tab/>
    </w:r>
    <w:r w:rsidR="006F777B" w:rsidRPr="009B4D24">
      <w:rPr>
        <w:sz w:val="18"/>
      </w:rPr>
      <w:tab/>
    </w:r>
    <w:r w:rsidR="006F777B" w:rsidRPr="009B4D24">
      <w:rPr>
        <w:sz w:val="18"/>
      </w:rPr>
      <w:tab/>
    </w:r>
    <w:r w:rsidR="006F777B" w:rsidRPr="009B4D24">
      <w:rPr>
        <w:sz w:val="18"/>
      </w:rPr>
      <w:tab/>
    </w:r>
    <w:r w:rsidR="006F777B" w:rsidRPr="009B4D24">
      <w:rPr>
        <w:sz w:val="18"/>
      </w:rPr>
      <w:ptab w:relativeTo="margin" w:alignment="right" w:leader="none"/>
    </w:r>
    <w:r>
      <w:rPr>
        <w:sz w:val="18"/>
      </w:rPr>
      <w:t>June 13, 2018</w:t>
    </w:r>
  </w:p>
  <w:p w14:paraId="1757D324" w14:textId="11E360B4" w:rsidR="006F777B" w:rsidRPr="009B4D24" w:rsidRDefault="006F777B">
    <w:pPr>
      <w:pStyle w:val="Header"/>
      <w:rPr>
        <w:sz w:val="18"/>
      </w:rPr>
    </w:pPr>
    <w:r w:rsidRPr="009B4D24">
      <w:rPr>
        <w:sz w:val="18"/>
      </w:rPr>
      <w:t xml:space="preserve">Korey </w:t>
    </w:r>
    <w:proofErr w:type="spellStart"/>
    <w:r w:rsidRPr="009B4D24">
      <w:rPr>
        <w:sz w:val="18"/>
      </w:rPr>
      <w:t>MacVittie</w:t>
    </w:r>
    <w:proofErr w:type="spellEnd"/>
    <w:r w:rsidR="00432683">
      <w:rPr>
        <w:sz w:val="18"/>
      </w:rPr>
      <w:tab/>
    </w:r>
    <w:r w:rsidR="00432683">
      <w:rPr>
        <w:sz w:val="18"/>
      </w:rPr>
      <w:tab/>
    </w:r>
    <w:r w:rsidR="00432683">
      <w:rPr>
        <w:sz w:val="18"/>
      </w:rPr>
      <w:tab/>
    </w:r>
    <w:r w:rsidR="00432683">
      <w:rPr>
        <w:sz w:val="18"/>
      </w:rPr>
      <w:tab/>
    </w:r>
    <w:r w:rsidR="00432683">
      <w:rPr>
        <w:sz w:val="18"/>
      </w:rPr>
      <w:tab/>
    </w:r>
    <w:r w:rsidR="001A1ED0">
      <w:rPr>
        <w:sz w:val="18"/>
      </w:rPr>
      <w:t>Project 1</w:t>
    </w:r>
  </w:p>
  <w:p w14:paraId="1A555084" w14:textId="6CE248DF" w:rsidR="006F777B" w:rsidRPr="009B4D24" w:rsidRDefault="003774F6" w:rsidP="003774F6">
    <w:pPr>
      <w:pStyle w:val="Header"/>
      <w:rPr>
        <w:sz w:val="18"/>
      </w:rPr>
    </w:pPr>
    <w:r>
      <w:rPr>
        <w:sz w:val="18"/>
      </w:rPr>
      <w:t>Caroll Rodriguez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B6686A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5BE83C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0E2AF9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F1A13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AA4C9B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76EF0D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27E0E5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8104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69AE70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32435F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F9086C"/>
    <w:multiLevelType w:val="hybridMultilevel"/>
    <w:tmpl w:val="7152D5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3E04F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32BB7479"/>
    <w:multiLevelType w:val="hybridMultilevel"/>
    <w:tmpl w:val="C5C802BA"/>
    <w:lvl w:ilvl="0" w:tplc="BCB01C44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48B32C0"/>
    <w:multiLevelType w:val="hybridMultilevel"/>
    <w:tmpl w:val="535A26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35D128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7642168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7A2C3EB3"/>
    <w:multiLevelType w:val="multilevel"/>
    <w:tmpl w:val="84B4631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7F3A1AB1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4"/>
  </w:num>
  <w:num w:numId="2">
    <w:abstractNumId w:val="10"/>
  </w:num>
  <w:num w:numId="3">
    <w:abstractNumId w:val="13"/>
  </w:num>
  <w:num w:numId="4">
    <w:abstractNumId w:val="11"/>
  </w:num>
  <w:num w:numId="5">
    <w:abstractNumId w:val="16"/>
  </w:num>
  <w:num w:numId="6">
    <w:abstractNumId w:val="17"/>
  </w:num>
  <w:num w:numId="7">
    <w:abstractNumId w:val="15"/>
  </w:num>
  <w:num w:numId="8">
    <w:abstractNumId w:val="18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8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1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Caroll Rodriguez">
    <w15:presenceInfo w15:providerId="Windows Live" w15:userId="383c7e8e9c1613b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03F1"/>
    <w:rsid w:val="00005341"/>
    <w:rsid w:val="00041D86"/>
    <w:rsid w:val="000903F1"/>
    <w:rsid w:val="000B5D4F"/>
    <w:rsid w:val="001146D7"/>
    <w:rsid w:val="00147BE0"/>
    <w:rsid w:val="001551B3"/>
    <w:rsid w:val="00175ED6"/>
    <w:rsid w:val="00176763"/>
    <w:rsid w:val="00194DF6"/>
    <w:rsid w:val="001A1ED0"/>
    <w:rsid w:val="001B7928"/>
    <w:rsid w:val="001C2293"/>
    <w:rsid w:val="001F6D30"/>
    <w:rsid w:val="00211C25"/>
    <w:rsid w:val="00280E26"/>
    <w:rsid w:val="00291064"/>
    <w:rsid w:val="002A2451"/>
    <w:rsid w:val="002A7E1D"/>
    <w:rsid w:val="002C3E6D"/>
    <w:rsid w:val="002D092E"/>
    <w:rsid w:val="002D542D"/>
    <w:rsid w:val="00335EE6"/>
    <w:rsid w:val="003417BC"/>
    <w:rsid w:val="00341E80"/>
    <w:rsid w:val="003514DA"/>
    <w:rsid w:val="003774F6"/>
    <w:rsid w:val="003D7D79"/>
    <w:rsid w:val="003E7A26"/>
    <w:rsid w:val="00406CC6"/>
    <w:rsid w:val="0042268D"/>
    <w:rsid w:val="00425991"/>
    <w:rsid w:val="00432683"/>
    <w:rsid w:val="004649ED"/>
    <w:rsid w:val="00475A84"/>
    <w:rsid w:val="00484823"/>
    <w:rsid w:val="00497232"/>
    <w:rsid w:val="004A4245"/>
    <w:rsid w:val="004A576B"/>
    <w:rsid w:val="004B3B37"/>
    <w:rsid w:val="004E1AED"/>
    <w:rsid w:val="00530257"/>
    <w:rsid w:val="00545185"/>
    <w:rsid w:val="00555AFF"/>
    <w:rsid w:val="005658B5"/>
    <w:rsid w:val="005A3E0F"/>
    <w:rsid w:val="005C12A5"/>
    <w:rsid w:val="005D0FB2"/>
    <w:rsid w:val="006066D2"/>
    <w:rsid w:val="00607406"/>
    <w:rsid w:val="0063704F"/>
    <w:rsid w:val="00654539"/>
    <w:rsid w:val="00665816"/>
    <w:rsid w:val="00697FD6"/>
    <w:rsid w:val="006A65D9"/>
    <w:rsid w:val="006F777B"/>
    <w:rsid w:val="00705F93"/>
    <w:rsid w:val="00706880"/>
    <w:rsid w:val="007214E7"/>
    <w:rsid w:val="00725981"/>
    <w:rsid w:val="007A55CB"/>
    <w:rsid w:val="007D2D0F"/>
    <w:rsid w:val="007D7692"/>
    <w:rsid w:val="00803662"/>
    <w:rsid w:val="008048DE"/>
    <w:rsid w:val="008144AF"/>
    <w:rsid w:val="00821260"/>
    <w:rsid w:val="00826209"/>
    <w:rsid w:val="00851A7A"/>
    <w:rsid w:val="00872D5D"/>
    <w:rsid w:val="00874622"/>
    <w:rsid w:val="00880240"/>
    <w:rsid w:val="00890F7B"/>
    <w:rsid w:val="008927DB"/>
    <w:rsid w:val="00895F36"/>
    <w:rsid w:val="008C22CC"/>
    <w:rsid w:val="008C39FC"/>
    <w:rsid w:val="00921473"/>
    <w:rsid w:val="00935F91"/>
    <w:rsid w:val="00960F23"/>
    <w:rsid w:val="00963F99"/>
    <w:rsid w:val="00980CA0"/>
    <w:rsid w:val="009A3651"/>
    <w:rsid w:val="009B0CF1"/>
    <w:rsid w:val="009B4D24"/>
    <w:rsid w:val="009E186F"/>
    <w:rsid w:val="00A1310C"/>
    <w:rsid w:val="00AC2454"/>
    <w:rsid w:val="00AF00BB"/>
    <w:rsid w:val="00AF20B7"/>
    <w:rsid w:val="00B317D4"/>
    <w:rsid w:val="00B355C0"/>
    <w:rsid w:val="00B542CF"/>
    <w:rsid w:val="00BA14A4"/>
    <w:rsid w:val="00BE0DF6"/>
    <w:rsid w:val="00C06C8C"/>
    <w:rsid w:val="00C07E71"/>
    <w:rsid w:val="00C16DE1"/>
    <w:rsid w:val="00C5499C"/>
    <w:rsid w:val="00C9038D"/>
    <w:rsid w:val="00C903D6"/>
    <w:rsid w:val="00CB0AC0"/>
    <w:rsid w:val="00CC50E5"/>
    <w:rsid w:val="00D47A97"/>
    <w:rsid w:val="00D5659C"/>
    <w:rsid w:val="00D86F34"/>
    <w:rsid w:val="00DA2380"/>
    <w:rsid w:val="00DC5FA3"/>
    <w:rsid w:val="00DE5956"/>
    <w:rsid w:val="00E5696E"/>
    <w:rsid w:val="00EF1835"/>
    <w:rsid w:val="00EF51A1"/>
    <w:rsid w:val="00F240C4"/>
    <w:rsid w:val="00F34943"/>
    <w:rsid w:val="00F65233"/>
    <w:rsid w:val="00FD191C"/>
    <w:rsid w:val="00FE0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BE3B21"/>
  <w15:docId w15:val="{3AEC9A1F-A6A6-4719-B83C-3A6D52131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E1AED"/>
  </w:style>
  <w:style w:type="paragraph" w:styleId="Heading1">
    <w:name w:val="heading 1"/>
    <w:basedOn w:val="Normal"/>
    <w:next w:val="Normal"/>
    <w:link w:val="Heading1Char"/>
    <w:uiPriority w:val="9"/>
    <w:qFormat/>
    <w:rsid w:val="00A1310C"/>
    <w:pPr>
      <w:pBdr>
        <w:top w:val="single" w:sz="24" w:space="0" w:color="0673A5" w:themeColor="text2" w:themeShade="BF"/>
        <w:left w:val="single" w:sz="24" w:space="0" w:color="0673A5" w:themeColor="text2" w:themeShade="BF"/>
        <w:bottom w:val="single" w:sz="24" w:space="0" w:color="0673A5" w:themeColor="text2" w:themeShade="BF"/>
        <w:right w:val="single" w:sz="24" w:space="0" w:color="0673A5" w:themeColor="text2" w:themeShade="BF"/>
      </w:pBdr>
      <w:shd w:val="clear" w:color="auto" w:fill="0673A5" w:themeFill="text2" w:themeFillShade="BF"/>
      <w:spacing w:after="0"/>
      <w:outlineLvl w:val="0"/>
    </w:pPr>
    <w:rPr>
      <w:rFonts w:asciiTheme="majorHAnsi" w:eastAsiaTheme="majorEastAsia" w:hAnsiTheme="majorHAnsi" w:cstheme="majorBidi"/>
      <w:caps/>
      <w:color w:val="FFFFFF" w:themeColor="background1"/>
      <w:spacing w:val="15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7A97"/>
    <w:pPr>
      <w:pBdr>
        <w:top w:val="single" w:sz="24" w:space="0" w:color="C9ECFC" w:themeColor="text2" w:themeTint="33"/>
        <w:left w:val="single" w:sz="24" w:space="0" w:color="C9ECFC" w:themeColor="text2" w:themeTint="33"/>
        <w:bottom w:val="single" w:sz="24" w:space="0" w:color="C9ECFC" w:themeColor="text2" w:themeTint="33"/>
        <w:right w:val="single" w:sz="24" w:space="0" w:color="C9ECFC" w:themeColor="text2" w:themeTint="33"/>
      </w:pBdr>
      <w:shd w:val="clear" w:color="auto" w:fill="C9ECFC" w:themeFill="text2" w:themeFillTint="33"/>
      <w:spacing w:after="0"/>
      <w:outlineLvl w:val="1"/>
    </w:pPr>
    <w:rPr>
      <w:rFonts w:asciiTheme="majorHAnsi" w:eastAsiaTheme="majorEastAsia" w:hAnsiTheme="majorHAnsi" w:cstheme="majorBidi"/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47A97"/>
    <w:pPr>
      <w:pBdr>
        <w:top w:val="single" w:sz="6" w:space="2" w:color="099BDD" w:themeColor="text2"/>
      </w:pBdr>
      <w:spacing w:before="300" w:after="0"/>
      <w:outlineLvl w:val="2"/>
    </w:pPr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47A97"/>
    <w:pPr>
      <w:pBdr>
        <w:top w:val="dotted" w:sz="6" w:space="2" w:color="099BDD" w:themeColor="text2"/>
      </w:pBdr>
      <w:spacing w:before="200" w:after="0"/>
      <w:outlineLvl w:val="3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47A97"/>
    <w:pPr>
      <w:pBdr>
        <w:bottom w:val="single" w:sz="6" w:space="1" w:color="099BDD" w:themeColor="text2"/>
      </w:pBdr>
      <w:spacing w:before="200" w:after="0"/>
      <w:outlineLvl w:val="4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7A97"/>
    <w:pPr>
      <w:pBdr>
        <w:bottom w:val="dotted" w:sz="6" w:space="1" w:color="099BDD" w:themeColor="text2"/>
      </w:pBdr>
      <w:spacing w:before="200" w:after="0"/>
      <w:outlineLvl w:val="5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7A97"/>
    <w:pPr>
      <w:spacing w:before="200" w:after="0"/>
      <w:outlineLvl w:val="6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7A97"/>
    <w:pPr>
      <w:spacing w:before="200" w:after="0"/>
      <w:outlineLvl w:val="7"/>
    </w:pPr>
    <w:rPr>
      <w:rFonts w:asciiTheme="majorHAnsi" w:eastAsiaTheme="majorEastAsia" w:hAnsiTheme="majorHAnsi" w:cstheme="majorBidi"/>
      <w:caps/>
      <w:spacing w:val="10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7A97"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aps/>
      <w:spacing w:val="10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310C"/>
    <w:rPr>
      <w:rFonts w:asciiTheme="majorHAnsi" w:eastAsiaTheme="majorEastAsia" w:hAnsiTheme="majorHAnsi" w:cstheme="majorBidi"/>
      <w:caps/>
      <w:color w:val="FFFFFF" w:themeColor="background1"/>
      <w:spacing w:val="15"/>
      <w:shd w:val="clear" w:color="auto" w:fill="0673A5" w:themeFill="text2" w:themeFillShade="BF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aps/>
      <w:spacing w:val="15"/>
      <w:shd w:val="clear" w:color="auto" w:fill="C9ECFC" w:themeFill="text2" w:themeFillTint="33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table" w:styleId="TableGrid">
    <w:name w:val="Table Grid"/>
    <w:basedOn w:val="TableNormal"/>
    <w:uiPriority w:val="1"/>
    <w:pPr>
      <w:spacing w:after="0" w:line="240" w:lineRule="auto"/>
    </w:pPr>
    <w:tblPr>
      <w:tblBorders>
        <w:top w:val="single" w:sz="4" w:space="0" w:color="2C2C2C" w:themeColor="text1"/>
        <w:left w:val="single" w:sz="4" w:space="0" w:color="2C2C2C" w:themeColor="text1"/>
        <w:bottom w:val="single" w:sz="4" w:space="0" w:color="2C2C2C" w:themeColor="text1"/>
        <w:right w:val="single" w:sz="4" w:space="0" w:color="2C2C2C" w:themeColor="text1"/>
        <w:insideH w:val="single" w:sz="4" w:space="0" w:color="2C2C2C" w:themeColor="text1"/>
        <w:insideV w:val="single" w:sz="4" w:space="0" w:color="2C2C2C" w:themeColor="text1"/>
      </w:tblBorders>
    </w:tblPr>
  </w:style>
  <w:style w:type="paragraph" w:styleId="Title">
    <w:name w:val="Title"/>
    <w:basedOn w:val="Normal"/>
    <w:link w:val="TitleChar"/>
    <w:uiPriority w:val="1"/>
    <w:qFormat/>
    <w:rsid w:val="00A1310C"/>
    <w:pPr>
      <w:spacing w:before="0" w:after="0"/>
    </w:pPr>
    <w:rPr>
      <w:rFonts w:asciiTheme="majorHAnsi" w:eastAsiaTheme="majorEastAsia" w:hAnsiTheme="majorHAnsi" w:cstheme="majorBidi"/>
      <w:caps/>
      <w:color w:val="0673A5" w:themeColor="text2" w:themeShade="BF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A1310C"/>
    <w:rPr>
      <w:rFonts w:asciiTheme="majorHAnsi" w:eastAsiaTheme="majorEastAsia" w:hAnsiTheme="majorHAnsi" w:cstheme="majorBidi"/>
      <w:caps/>
      <w:color w:val="0673A5" w:themeColor="text2" w:themeShade="BF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4E1AED"/>
    <w:pPr>
      <w:numPr>
        <w:ilvl w:val="1"/>
      </w:numPr>
      <w:spacing w:after="160"/>
    </w:pPr>
    <w:rPr>
      <w:color w:val="404040" w:themeColor="text1" w:themeTint="E6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4E1AED"/>
    <w:rPr>
      <w:color w:val="404040" w:themeColor="text1" w:themeTint="E6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4E1AED"/>
    <w:rPr>
      <w:i/>
      <w:iCs/>
      <w:color w:val="806000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4E1AED"/>
    <w:pPr>
      <w:pBdr>
        <w:top w:val="single" w:sz="4" w:space="10" w:color="806000" w:themeColor="accent1" w:themeShade="80"/>
        <w:bottom w:val="single" w:sz="4" w:space="10" w:color="806000" w:themeColor="accent1" w:themeShade="80"/>
      </w:pBdr>
      <w:spacing w:before="360" w:after="360"/>
      <w:ind w:left="864" w:right="864"/>
      <w:jc w:val="center"/>
    </w:pPr>
    <w:rPr>
      <w:i/>
      <w:iCs/>
      <w:color w:val="806000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4E1AED"/>
    <w:rPr>
      <w:i/>
      <w:iCs/>
      <w:color w:val="806000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4E1AED"/>
    <w:rPr>
      <w:b/>
      <w:bCs/>
      <w:caps w:val="0"/>
      <w:smallCaps/>
      <w:color w:val="806000" w:themeColor="accent1" w:themeShade="80"/>
      <w:spacing w:val="5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7A97"/>
    <w:rPr>
      <w:rFonts w:asciiTheme="majorHAnsi" w:eastAsiaTheme="majorEastAsia" w:hAnsiTheme="majorHAnsi" w:cstheme="majorBidi"/>
      <w:caps/>
      <w:spacing w:val="10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7A97"/>
    <w:rPr>
      <w:rFonts w:asciiTheme="majorHAnsi" w:eastAsiaTheme="majorEastAsia" w:hAnsiTheme="majorHAnsi" w:cstheme="majorBidi"/>
      <w:i/>
      <w:iCs/>
      <w:caps/>
      <w:spacing w:val="10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D47A97"/>
    <w:rPr>
      <w:b/>
      <w:bCs/>
      <w:color w:val="0673A5" w:themeColor="text2" w:themeShade="BF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7A97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7A97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D47A97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D47A97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D47A97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D47A97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D47A97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47A97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47A97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47A9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47A97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47A97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47A97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47A97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47A97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D47A97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47A97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47A97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47A97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D47A97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47A97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47A97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D47A97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D47A9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D47A97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D47A97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D47A97"/>
    <w:rPr>
      <w:rFonts w:ascii="Consolas" w:hAnsi="Consolas"/>
      <w:szCs w:val="21"/>
    </w:rPr>
  </w:style>
  <w:style w:type="paragraph" w:styleId="BlockText">
    <w:name w:val="Block Text"/>
    <w:basedOn w:val="Normal"/>
    <w:uiPriority w:val="99"/>
    <w:semiHidden/>
    <w:unhideWhenUsed/>
    <w:rsid w:val="00A1310C"/>
    <w:pPr>
      <w:pBdr>
        <w:top w:val="single" w:sz="2" w:space="10" w:color="806000" w:themeColor="accent1" w:themeShade="80" w:shadow="1"/>
        <w:left w:val="single" w:sz="2" w:space="10" w:color="806000" w:themeColor="accent1" w:themeShade="80" w:shadow="1"/>
        <w:bottom w:val="single" w:sz="2" w:space="10" w:color="806000" w:themeColor="accent1" w:themeShade="80" w:shadow="1"/>
        <w:right w:val="single" w:sz="2" w:space="10" w:color="806000" w:themeColor="accent1" w:themeShade="80" w:shadow="1"/>
      </w:pBdr>
      <w:ind w:left="1152" w:right="1152"/>
    </w:pPr>
    <w:rPr>
      <w:i/>
      <w:iCs/>
      <w:color w:val="806000" w:themeColor="accent1" w:themeShade="80"/>
    </w:rPr>
  </w:style>
  <w:style w:type="character" w:styleId="PlaceholderText">
    <w:name w:val="Placeholder Text"/>
    <w:basedOn w:val="DefaultParagraphFont"/>
    <w:uiPriority w:val="99"/>
    <w:semiHidden/>
    <w:rsid w:val="00A1310C"/>
    <w:rPr>
      <w:color w:val="3C3C3C" w:themeColor="background2" w:themeShade="40"/>
    </w:rPr>
  </w:style>
  <w:style w:type="paragraph" w:styleId="Header">
    <w:name w:val="header"/>
    <w:basedOn w:val="Normal"/>
    <w:link w:val="HeaderChar"/>
    <w:uiPriority w:val="99"/>
    <w:unhideWhenUsed/>
    <w:rsid w:val="004E1AED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1AED"/>
  </w:style>
  <w:style w:type="paragraph" w:styleId="Footer">
    <w:name w:val="footer"/>
    <w:basedOn w:val="Normal"/>
    <w:link w:val="FooterChar"/>
    <w:uiPriority w:val="99"/>
    <w:unhideWhenUsed/>
    <w:rsid w:val="004E1AED"/>
    <w:pPr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1AED"/>
  </w:style>
  <w:style w:type="character" w:styleId="Hyperlink">
    <w:name w:val="Hyperlink"/>
    <w:basedOn w:val="DefaultParagraphFont"/>
    <w:uiPriority w:val="99"/>
    <w:unhideWhenUsed/>
    <w:rsid w:val="00335EE6"/>
    <w:rPr>
      <w:color w:val="005DBA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35EE6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unhideWhenUsed/>
    <w:qFormat/>
    <w:rsid w:val="001551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0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6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14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1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7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microsoft.com/office/2011/relationships/people" Target="people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PH\AppData\Roaming\Microsoft\Templates\Banded%20design%20(blank)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7.jpeg"/></Relationships>
</file>

<file path=word/theme/theme1.xml><?xml version="1.0" encoding="utf-8"?>
<a:theme xmlns:a="http://schemas.openxmlformats.org/drawingml/2006/main" name="Banded">
  <a:themeElements>
    <a:clrScheme name="Bande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864570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2012-11-01T04:53:00+00:00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1655138</Value>
    </PublishStatusLookup>
    <APAuthor xmlns="4873beb7-5857-4685-be1f-d57550cc96cc">
      <UserInfo>
        <DisplayName>MIDDLEEAST\v-keerth</DisplayName>
        <AccountId>2799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TP103749966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b:Sources xmlns:b="http://schemas.openxmlformats.org/officeDocument/2006/bibliography" SelectedStyle="\APA.XSL" StyleName="APA">
  <b:Source>
    <b:Tag>RSt01</b:Tag>
    <b:SourceType>Book</b:SourceType>
    <b:Guid>{7AD77338-905D-470F-B1E0-188E68B0C2E5}</b:Guid>
    <b:Author>
      <b:Author>
        <b:NameList>
          <b:Person>
            <b:Last>Stair</b:Last>
            <b:First>R</b:First>
          </b:Person>
          <b:Person>
            <b:Last>Reynolds</b:Last>
            <b:First>G.</b:First>
          </b:Person>
        </b:NameList>
      </b:Author>
    </b:Author>
    <b:Title>Principles of Information Systems</b:Title>
    <b:Year>2001</b:Year>
    <b:City>Boston</b:City>
    <b:Publisher>Course Technology</b:Publisher>
    <b:RefOrder>1</b:RefOrder>
  </b:Source>
  <b:Source>
    <b:Tag>Kro09</b:Tag>
    <b:SourceType>Book</b:SourceType>
    <b:Guid>{BECAF388-DFB8-4ECD-A8A7-68C152322225}</b:Guid>
    <b:Author>
      <b:Author>
        <b:NameList>
          <b:Person>
            <b:Last>Kroenke</b:Last>
            <b:First>D.</b:First>
          </b:Person>
          <b:Person>
            <b:Last>Auer</b:Last>
            <b:First>D.</b:First>
          </b:Person>
        </b:NameList>
      </b:Author>
    </b:Author>
    <b:Year>2009</b:Year>
    <b:Title>Database Concepts</b:Title>
    <b:City>New Jersey</b:City>
    <b:Publisher>Prentice Hall</b:Publisher>
    <b:RefOrder>2</b:RefOrder>
  </b:Source>
</b:Sources>
</file>

<file path=customXml/itemProps1.xml><?xml version="1.0" encoding="utf-8"?>
<ds:datastoreItem xmlns:ds="http://schemas.openxmlformats.org/officeDocument/2006/customXml" ds:itemID="{88FF2527-3592-4DBF-9FD9-FEA06E5BF9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3AE4ADC-D632-40A7-A0C1-0481BB069C4F}">
  <ds:schemaRefs>
    <ds:schemaRef ds:uri="http://schemas.openxmlformats.org/package/2006/metadata/core-properties"/>
    <ds:schemaRef ds:uri="http://schemas.microsoft.com/office/2006/metadata/properties"/>
    <ds:schemaRef ds:uri="http://www.w3.org/XML/1998/namespace"/>
    <ds:schemaRef ds:uri="http://schemas.microsoft.com/office/2006/documentManagement/types"/>
    <ds:schemaRef ds:uri="http://purl.org/dc/elements/1.1/"/>
    <ds:schemaRef ds:uri="http://purl.org/dc/terms/"/>
    <ds:schemaRef ds:uri="http://schemas.microsoft.com/office/infopath/2007/PartnerControls"/>
    <ds:schemaRef ds:uri="4873beb7-5857-4685-be1f-d57550cc96cc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FF740C13-C6A2-43D3-86C5-4CBB969C2CB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B816E82-672B-4F22-84F2-0174988F27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Banded design (blank).dotx</Template>
  <TotalTime>1</TotalTime>
  <Pages>5</Pages>
  <Words>938</Words>
  <Characters>5349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Stacy C</dc:creator>
  <cp:lastModifiedBy>Caroll Rodriguez</cp:lastModifiedBy>
  <cp:revision>2</cp:revision>
  <dcterms:created xsi:type="dcterms:W3CDTF">2018-06-15T01:45:00Z</dcterms:created>
  <dcterms:modified xsi:type="dcterms:W3CDTF">2018-06-15T01:45:00Z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